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B3" w:rsidRPr="002878B3" w:rsidRDefault="002878B3" w:rsidP="002878B3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</w:pPr>
      <w:bookmarkStart w:id="0" w:name="_GoBack"/>
      <w:r w:rsidRPr="002878B3"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  <w:t xml:space="preserve">Google apresenta seus aplicativos </w:t>
      </w:r>
      <w:proofErr w:type="spellStart"/>
      <w:r w:rsidRPr="002878B3"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  <w:t>Allo</w:t>
      </w:r>
      <w:proofErr w:type="spellEnd"/>
      <w:r w:rsidRPr="002878B3"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  <w:t xml:space="preserve"> e Duo, para mensagens e vídeo chamada, faça o </w:t>
      </w:r>
      <w:proofErr w:type="spellStart"/>
      <w:proofErr w:type="gramStart"/>
      <w:r w:rsidRPr="002878B3"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  <w:t>pré</w:t>
      </w:r>
      <w:proofErr w:type="spellEnd"/>
      <w:r w:rsidRPr="002878B3"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  <w:t xml:space="preserve"> registro</w:t>
      </w:r>
      <w:proofErr w:type="gramEnd"/>
      <w:r w:rsidRPr="002878B3">
        <w:rPr>
          <w:rFonts w:ascii="Arial" w:eastAsia="Times New Roman" w:hAnsi="Arial" w:cs="Arial"/>
          <w:color w:val="2B2B2B"/>
          <w:kern w:val="36"/>
          <w:sz w:val="62"/>
          <w:szCs w:val="62"/>
          <w:lang w:eastAsia="pt-BR"/>
        </w:rPr>
        <w:t xml:space="preserve"> agora</w:t>
      </w:r>
    </w:p>
    <w:bookmarkEnd w:id="0"/>
    <w:p w:rsidR="002878B3" w:rsidRPr="002878B3" w:rsidRDefault="002878B3" w:rsidP="002878B3">
      <w:pPr>
        <w:spacing w:line="255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noProof/>
          <w:color w:val="44444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476250" cy="476250"/>
            <wp:effectExtent l="0" t="0" r="0" b="0"/>
            <wp:docPr id="1" name="Imagem 1" descr="https://secure.gravatar.com/avatar/3a23834166e7d50f6297587be32b109d?s=50&amp;d=blank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3a23834166e7d50f6297587be32b109d?s=50&amp;d=blank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Veja todos os posts de Marcos Gonçalves da Silva" w:history="1">
        <w:r w:rsidRPr="002878B3">
          <w:rPr>
            <w:rFonts w:ascii="Times New Roman" w:eastAsia="Times New Roman" w:hAnsi="Times New Roman" w:cs="Times New Roman"/>
            <w:b/>
            <w:bCs/>
            <w:caps/>
            <w:color w:val="444444"/>
            <w:sz w:val="20"/>
            <w:szCs w:val="20"/>
            <w:bdr w:val="none" w:sz="0" w:space="0" w:color="auto" w:frame="1"/>
            <w:lang w:eastAsia="pt-BR"/>
          </w:rPr>
          <w:t>MARCOS GONÇALVES DA SILVA</w:t>
        </w:r>
      </w:hyperlink>
      <w:r w:rsidRPr="002878B3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pt-BR"/>
        </w:rPr>
        <w:t xml:space="preserve">18 de maio de 2016, </w:t>
      </w:r>
      <w:proofErr w:type="gramStart"/>
      <w:r w:rsidRPr="002878B3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pt-BR"/>
        </w:rPr>
        <w:t>18:59</w:t>
      </w:r>
      <w:proofErr w:type="gramEnd"/>
      <w:r w:rsidRPr="002878B3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 </w:t>
      </w:r>
      <w:hyperlink r:id="rId7" w:anchor="respond" w:history="1">
        <w:r w:rsidRPr="002878B3">
          <w:rPr>
            <w:rFonts w:ascii="Times New Roman" w:eastAsia="Times New Roman" w:hAnsi="Times New Roman" w:cs="Times New Roman"/>
            <w:b/>
            <w:bCs/>
            <w:color w:val="009EED"/>
            <w:sz w:val="21"/>
            <w:szCs w:val="21"/>
            <w:bdr w:val="none" w:sz="0" w:space="0" w:color="auto" w:frame="1"/>
            <w:lang w:eastAsia="pt-BR"/>
          </w:rPr>
          <w:t>0</w:t>
        </w:r>
      </w:hyperlink>
    </w:p>
    <w:p w:rsidR="002878B3" w:rsidRPr="002878B3" w:rsidRDefault="002878B3" w:rsidP="002878B3">
      <w:pPr>
        <w:spacing w:after="420" w:line="240" w:lineRule="auto"/>
        <w:textAlignment w:val="baseline"/>
        <w:rPr>
          <w:ins w:id="1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2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Há poucos minutos conhecemos 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Android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N em sua versão Beta de qualidade (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Android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N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Preview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</w:t>
        </w:r>
        <w:proofErr w:type="gram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3</w:t>
        </w:r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) que trouxe muitas novidades, para os donos de aparelhos compatíveis com o novo sistema.</w:t>
        </w:r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3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4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O </w:t>
        </w:r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 xml:space="preserve">Google apresenta seus aplicativos </w:t>
        </w:r>
        <w:proofErr w:type="spellStart"/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 xml:space="preserve"> e Duo, </w:t>
        </w:r>
        <w:proofErr w:type="gramStart"/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>para mensagens e vídeo chamada</w:t>
        </w:r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, aplicativos que irão chegar em breve e prometem ser confiáveis.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5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6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Sabemos que 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Android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vem com 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Hangouts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, mas o Google quer ir mais longe e alcançar novas pessoas, por isso, os novos aplicativos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e Duo são importantes para a empresa se destacar e até superar suas rivais como o </w:t>
        </w:r>
        <w:proofErr w:type="spellStart"/>
        <w:proofErr w:type="gram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WhatsApp</w:t>
        </w:r>
        <w:proofErr w:type="spellEnd"/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.</w:t>
        </w:r>
      </w:ins>
    </w:p>
    <w:p w:rsidR="002878B3" w:rsidRPr="002878B3" w:rsidRDefault="002878B3" w:rsidP="002878B3">
      <w:pPr>
        <w:spacing w:after="420" w:line="240" w:lineRule="auto"/>
        <w:textAlignment w:val="baseline"/>
        <w:outlineLvl w:val="0"/>
        <w:rPr>
          <w:ins w:id="7" w:author="Unknown"/>
          <w:rFonts w:ascii="Arial" w:eastAsia="Times New Roman" w:hAnsi="Arial" w:cs="Arial"/>
          <w:color w:val="2B2B2B"/>
          <w:kern w:val="36"/>
          <w:sz w:val="48"/>
          <w:szCs w:val="48"/>
          <w:lang w:eastAsia="pt-BR"/>
        </w:rPr>
      </w:pPr>
      <w:proofErr w:type="spellStart"/>
      <w:ins w:id="8" w:author="Unknown">
        <w:r w:rsidRPr="002878B3">
          <w:rPr>
            <w:rFonts w:ascii="Arial" w:eastAsia="Times New Roman" w:hAnsi="Arial" w:cs="Arial"/>
            <w:color w:val="2B2B2B"/>
            <w:kern w:val="36"/>
            <w:sz w:val="48"/>
            <w:szCs w:val="48"/>
            <w:lang w:eastAsia="pt-BR"/>
          </w:rPr>
          <w:t>Allo</w:t>
        </w:r>
        <w:proofErr w:type="spellEnd"/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9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10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Vamos começar falando do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aplicativo mensageiro, ele só irá funcionar com um número de telefone e/ou sua conta Google, ou seja, muito parecido com o funcionamento do 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begin"/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instrText xml:space="preserve"> HYPERLINK "http://www.ajudandroid.com.br/tag/whatsapp" </w:instrTex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separate"/>
        </w:r>
        <w:proofErr w:type="gramStart"/>
        <w:r w:rsidRPr="002878B3">
          <w:rPr>
            <w:rFonts w:ascii="Lato" w:eastAsia="Times New Roman" w:hAnsi="Lato" w:cs="Times New Roman"/>
            <w:color w:val="1A0DAB"/>
            <w:sz w:val="27"/>
            <w:szCs w:val="27"/>
            <w:u w:val="single"/>
            <w:lang w:eastAsia="pt-BR"/>
          </w:rPr>
          <w:t>WhatsApp</w:t>
        </w:r>
        <w:proofErr w:type="spellEnd"/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end"/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11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12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No aplicativo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você irá encontrar uma assistente que ajudará a se comunicar com seus amigos, sempre que receber uma mensagem o próprio aplicativo irá sugerir algumas respostas para você, ele irá reconhecer textos e até imagens para te recomendar as melhores respostas possíveis.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13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14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Você também poderá enviar imagens para seus amigos, mas antes pode editar e até escrever sobre elas, um recurso interessante e que pode ser muito utilizado por empresas.</w:t>
        </w:r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15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16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lastRenderedPageBreak/>
          <w:t xml:space="preserve">O aplicativo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é totalmente seguro por chegar com a criptografia ponta-a-ponta, ou seja, somente quem está enviando e quem é o destinatário poderão ver seu conteúdo, você pode saber mais em “</w: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begin"/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instrText xml:space="preserve"> HYPERLINK "http://www.ajudandroid.com.br/2016/04/o-que-a-criptografia-ponta-a-ponta-faz-por-voce-no-whatsapp.html" </w:instrTex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separate"/>
        </w:r>
        <w:r w:rsidRPr="002878B3">
          <w:rPr>
            <w:rFonts w:ascii="Lato" w:eastAsia="Times New Roman" w:hAnsi="Lato" w:cs="Times New Roman"/>
            <w:color w:val="1A0DAB"/>
            <w:sz w:val="27"/>
            <w:szCs w:val="27"/>
            <w:u w:val="single"/>
            <w:lang w:eastAsia="pt-BR"/>
          </w:rPr>
          <w:t xml:space="preserve">O que a criptografia ponta-a-ponta faz por você no </w:t>
        </w:r>
        <w:proofErr w:type="spellStart"/>
        <w:proofErr w:type="gramStart"/>
        <w:r w:rsidRPr="002878B3">
          <w:rPr>
            <w:rFonts w:ascii="Lato" w:eastAsia="Times New Roman" w:hAnsi="Lato" w:cs="Times New Roman"/>
            <w:color w:val="1A0DAB"/>
            <w:sz w:val="27"/>
            <w:szCs w:val="27"/>
            <w:u w:val="single"/>
            <w:lang w:eastAsia="pt-BR"/>
          </w:rPr>
          <w:t>WhatsApp</w:t>
        </w:r>
        <w:proofErr w:type="spellEnd"/>
        <w:proofErr w:type="gramEnd"/>
        <w:r w:rsidRPr="002878B3">
          <w:rPr>
            <w:rFonts w:ascii="Lato" w:eastAsia="Times New Roman" w:hAnsi="Lato" w:cs="Times New Roman"/>
            <w:color w:val="1A0DAB"/>
            <w:sz w:val="27"/>
            <w:szCs w:val="27"/>
            <w:u w:val="single"/>
            <w:lang w:eastAsia="pt-BR"/>
          </w:rPr>
          <w:t>?</w: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end"/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”.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17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18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Como novidade existe um modo incógnito que permite que você envie mensagens para outras pessoas e que todas as mensagens sejam removidas de forma automática dos aparelhos depois de um tempo pré-determinado.</w:t>
        </w:r>
      </w:ins>
    </w:p>
    <w:p w:rsidR="002878B3" w:rsidRPr="002878B3" w:rsidRDefault="002878B3" w:rsidP="002878B3">
      <w:pPr>
        <w:spacing w:after="420" w:line="240" w:lineRule="auto"/>
        <w:textAlignment w:val="baseline"/>
        <w:outlineLvl w:val="1"/>
        <w:rPr>
          <w:ins w:id="19" w:author="Unknown"/>
          <w:rFonts w:ascii="Arial" w:eastAsia="Times New Roman" w:hAnsi="Arial" w:cs="Arial"/>
          <w:color w:val="2B2B2B"/>
          <w:sz w:val="39"/>
          <w:szCs w:val="39"/>
          <w:lang w:eastAsia="pt-BR"/>
        </w:rPr>
      </w:pPr>
      <w:ins w:id="20" w:author="Unknown">
        <w:r w:rsidRPr="002878B3">
          <w:rPr>
            <w:rFonts w:ascii="Arial" w:eastAsia="Times New Roman" w:hAnsi="Arial" w:cs="Arial"/>
            <w:color w:val="2B2B2B"/>
            <w:sz w:val="39"/>
            <w:szCs w:val="39"/>
            <w:lang w:eastAsia="pt-BR"/>
          </w:rPr>
          <w:t>Duo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21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22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Esse aplicativo é basicamente um complemento do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, mas ele é totalmente </w:t>
        </w:r>
        <w:proofErr w:type="gram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focado em vídeo chamadas</w:t>
        </w:r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, ou seja, conversas feitos em tempo real por videoconferência.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23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24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Para permitir que chamadas de vídeo possam feitas até mesmo em rede de baixa velocidade o aplicativo Duo usa o protocolo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Quick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, que foi desenvolvido pelos criadores do </w:t>
        </w:r>
        <w:proofErr w:type="spellStart"/>
        <w:proofErr w:type="gram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WebRTC</w:t>
        </w:r>
        <w:proofErr w:type="spellEnd"/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e que deverá garantir uma qualidade e desempenho em qualquer tipo de internet.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25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26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Algo legal no Duo é quando uma ligação é recebida, ao invés de aparecer uma imagem da pessoa que está ligando, irá aparecer a </w:t>
        </w:r>
        <w:proofErr w:type="gram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vídeo chamada ao vivo, para atender basta segurar no ícone verde e arrastar para cima</w:t>
        </w:r>
        <w:proofErr w:type="gram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, mas deverá ter uma opção para remover essa novidade se você quiser.</w:t>
        </w:r>
      </w:ins>
    </w:p>
    <w:p w:rsidR="002878B3" w:rsidRPr="002878B3" w:rsidRDefault="002878B3" w:rsidP="002878B3">
      <w:pPr>
        <w:spacing w:after="420" w:line="240" w:lineRule="auto"/>
        <w:textAlignment w:val="baseline"/>
        <w:rPr>
          <w:ins w:id="27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28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Duo e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Allo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ainda não tem data de lançamento, mas deverão chegar perto ou junto com o </w:t>
        </w:r>
        <w:proofErr w:type="spellStart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Android</w:t>
        </w:r>
        <w:proofErr w:type="spellEnd"/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 xml:space="preserve"> N em setembro, mas poderão ser instalados em versões anteriores do sistema.</w:t>
        </w:r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29" w:author="Unknown"/>
          <w:rFonts w:ascii="Lato" w:eastAsia="Times New Roman" w:hAnsi="Lato" w:cs="Times New Roman"/>
          <w:color w:val="333333"/>
          <w:sz w:val="27"/>
          <w:szCs w:val="27"/>
          <w:lang w:eastAsia="pt-BR"/>
        </w:rPr>
      </w:pPr>
      <w:ins w:id="30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Para ser avisado quando eles chegarem de forma oficial, </w:t>
        </w:r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 xml:space="preserve">basta fazer o </w:t>
        </w:r>
        <w:proofErr w:type="spellStart"/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>pré</w:t>
        </w:r>
        <w:proofErr w:type="spellEnd"/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bdr w:val="none" w:sz="0" w:space="0" w:color="auto" w:frame="1"/>
            <w:lang w:eastAsia="pt-BR"/>
          </w:rPr>
          <w:t>-registo na loja Google Play</w: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t>:</w:t>
        </w:r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31" w:author="Unknown"/>
          <w:rFonts w:ascii="Lato" w:eastAsia="Times New Roman" w:hAnsi="Lato" w:cs="Times New Roman"/>
          <w:color w:val="333333"/>
          <w:sz w:val="27"/>
          <w:szCs w:val="27"/>
          <w:lang w:val="en-US" w:eastAsia="pt-BR"/>
        </w:rPr>
      </w:pPr>
      <w:ins w:id="32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begin"/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val="en-US" w:eastAsia="pt-BR"/>
          </w:rPr>
          <w:instrText xml:space="preserve"> HYPERLINK "https://play.google.com/store/apps/details?id=com.google.android.apps.fireball" \t "_blank" </w:instrTex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separate"/>
        </w:r>
        <w:r w:rsidRPr="002878B3">
          <w:rPr>
            <w:rFonts w:ascii="Lato" w:eastAsia="Times New Roman" w:hAnsi="Lato" w:cs="Times New Roman"/>
            <w:color w:val="1A0DAB"/>
            <w:sz w:val="27"/>
            <w:szCs w:val="27"/>
            <w:u w:val="single"/>
            <w:lang w:val="en-US" w:eastAsia="pt-BR"/>
          </w:rPr>
          <w:t>Allo by Google</w: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end"/>
        </w:r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33" w:author="Unknown"/>
          <w:rFonts w:ascii="Lato" w:eastAsia="Times New Roman" w:hAnsi="Lato" w:cs="Times New Roman"/>
          <w:color w:val="333333"/>
          <w:sz w:val="27"/>
          <w:szCs w:val="27"/>
          <w:lang w:val="en-US" w:eastAsia="pt-BR"/>
        </w:rPr>
      </w:pPr>
      <w:ins w:id="34" w:author="Unknown"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begin"/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val="en-US" w:eastAsia="pt-BR"/>
          </w:rPr>
          <w:instrText xml:space="preserve"> HYPERLINK "https://play.google.com/store/apps/details?id=com.google.android.apps.tachyon" \t "_blank" </w:instrTex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separate"/>
        </w:r>
        <w:r w:rsidRPr="002878B3">
          <w:rPr>
            <w:rFonts w:ascii="Lato" w:eastAsia="Times New Roman" w:hAnsi="Lato" w:cs="Times New Roman"/>
            <w:color w:val="1A0DAB"/>
            <w:sz w:val="27"/>
            <w:szCs w:val="27"/>
            <w:u w:val="single"/>
            <w:lang w:val="en-US" w:eastAsia="pt-BR"/>
          </w:rPr>
          <w:t>Duo by Google</w:t>
        </w:r>
        <w:r w:rsidRPr="002878B3">
          <w:rPr>
            <w:rFonts w:ascii="Lato" w:eastAsia="Times New Roman" w:hAnsi="Lato" w:cs="Times New Roman"/>
            <w:color w:val="333333"/>
            <w:sz w:val="27"/>
            <w:szCs w:val="27"/>
            <w:lang w:eastAsia="pt-BR"/>
          </w:rPr>
          <w:fldChar w:fldCharType="end"/>
        </w:r>
      </w:ins>
    </w:p>
    <w:p w:rsidR="002878B3" w:rsidRPr="002878B3" w:rsidRDefault="002878B3" w:rsidP="002878B3">
      <w:pPr>
        <w:spacing w:after="0" w:line="240" w:lineRule="auto"/>
        <w:textAlignment w:val="baseline"/>
        <w:rPr>
          <w:ins w:id="35" w:author="Unknown"/>
          <w:rFonts w:ascii="Lato" w:eastAsia="Times New Roman" w:hAnsi="Lato" w:cs="Times New Roman"/>
          <w:b/>
          <w:bCs/>
          <w:color w:val="333333"/>
          <w:sz w:val="27"/>
          <w:szCs w:val="27"/>
          <w:lang w:eastAsia="pt-BR"/>
        </w:rPr>
      </w:pPr>
      <w:ins w:id="36" w:author="Unknown">
        <w:r w:rsidRPr="002878B3">
          <w:rPr>
            <w:rFonts w:ascii="Lato" w:eastAsia="Times New Roman" w:hAnsi="Lato" w:cs="Times New Roman"/>
            <w:b/>
            <w:bCs/>
            <w:color w:val="333333"/>
            <w:sz w:val="27"/>
            <w:szCs w:val="27"/>
            <w:lang w:eastAsia="pt-BR"/>
          </w:rPr>
          <w:t>Compartilhe!</w:t>
        </w:r>
      </w:ins>
    </w:p>
    <w:p w:rsidR="000A280A" w:rsidRDefault="000A280A"/>
    <w:sectPr w:rsidR="000A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B3"/>
    <w:rsid w:val="000A280A"/>
    <w:rsid w:val="0028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7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7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8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78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78B3"/>
    <w:rPr>
      <w:color w:val="0000FF"/>
      <w:u w:val="single"/>
    </w:rPr>
  </w:style>
  <w:style w:type="character" w:customStyle="1" w:styleId="meta-date">
    <w:name w:val="meta-date"/>
    <w:basedOn w:val="Fontepargpadro"/>
    <w:rsid w:val="002878B3"/>
  </w:style>
  <w:style w:type="character" w:customStyle="1" w:styleId="meta-comments">
    <w:name w:val="meta-comments"/>
    <w:basedOn w:val="Fontepargpadro"/>
    <w:rsid w:val="002878B3"/>
  </w:style>
  <w:style w:type="paragraph" w:styleId="NormalWeb">
    <w:name w:val="Normal (Web)"/>
    <w:basedOn w:val="Normal"/>
    <w:uiPriority w:val="99"/>
    <w:semiHidden/>
    <w:unhideWhenUsed/>
    <w:rsid w:val="0028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78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7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7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8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78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78B3"/>
    <w:rPr>
      <w:color w:val="0000FF"/>
      <w:u w:val="single"/>
    </w:rPr>
  </w:style>
  <w:style w:type="character" w:customStyle="1" w:styleId="meta-date">
    <w:name w:val="meta-date"/>
    <w:basedOn w:val="Fontepargpadro"/>
    <w:rsid w:val="002878B3"/>
  </w:style>
  <w:style w:type="character" w:customStyle="1" w:styleId="meta-comments">
    <w:name w:val="meta-comments"/>
    <w:basedOn w:val="Fontepargpadro"/>
    <w:rsid w:val="002878B3"/>
  </w:style>
  <w:style w:type="paragraph" w:styleId="NormalWeb">
    <w:name w:val="Normal (Web)"/>
    <w:basedOn w:val="Normal"/>
    <w:uiPriority w:val="99"/>
    <w:semiHidden/>
    <w:unhideWhenUsed/>
    <w:rsid w:val="0028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78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9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judandroid.com.br/2016/05/google-apresenta-seus-aplicativos-allo-e-duo-para-mensagens-e-video-chamada-faca-o-pre-registro-agor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judandroid.com.br/author/kitojardimelb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2017-08-16T12:41:00Z</dcterms:created>
  <dcterms:modified xsi:type="dcterms:W3CDTF">2017-08-16T12:47:00Z</dcterms:modified>
</cp:coreProperties>
</file>